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Programowanie w języku C 2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bookmarkStart w:id="0" w:name="move494871723"/>
      <w:bookmarkEnd w:id="0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Cezary Wilkowski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Koordynował:</w:t>
      </w:r>
    </w:p>
    <w:p>
      <w:pPr>
        <w:pStyle w:val="Normal"/>
        <w:spacing w:lineRule="auto" w:line="240" w:before="0" w:after="0"/>
        <w:ind w:left="5812" w:hanging="0"/>
        <w:rPr/>
      </w:pPr>
      <w:bookmarkStart w:id="1" w:name="move4948717231"/>
      <w:bookmarkEnd w:id="1"/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Nagwek11"/>
        <w:numPr>
          <w:ilvl w:val="0"/>
          <w:numId w:val="0"/>
        </w:numPr>
        <w:rPr/>
      </w:pPr>
      <w:bookmarkStart w:id="2" w:name="__RefHeading___Toc986_863546052"/>
      <w:bookmarkStart w:id="3" w:name="_Toc476056149"/>
      <w:bookmarkStart w:id="4" w:name="_Toc477429826"/>
      <w:bookmarkEnd w:id="2"/>
      <w:bookmarkEnd w:id="3"/>
      <w:bookmarkEnd w:id="4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986_863546052">
        <w:r>
          <w:rPr>
            <w:webHidden/>
            <w:rStyle w:val="Styl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88_863546052">
        <w:r>
          <w:rPr>
            <w:webHidden/>
            <w:rStyle w:val="Style"/>
          </w:rPr>
          <w:t>Przygotowanie do ćwiczeń laboratoryjnych: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990_863546052">
        <w:r>
          <w:rPr>
            <w:webHidden/>
            <w:rStyle w:val="Style"/>
          </w:rPr>
          <w:t>1.Laboratorium 1 – wskaźniki do funkcji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">
        <w:r>
          <w:rPr>
            <w:webHidden/>
            <w:rStyle w:val="Style"/>
          </w:rPr>
          <w:t>Zadanie 1. Wykorzystanie wskaźników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">
        <w:r>
          <w:rPr>
            <w:webHidden/>
            <w:rStyle w:val="Style"/>
          </w:rPr>
          <w:t>Zadanie 2. Wykorzystanie wskaźników na funkcje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6_863546052">
        <w:r>
          <w:rPr>
            <w:webHidden/>
            <w:rStyle w:val="Style"/>
          </w:rPr>
          <w:t>Zadanie 3. Przekazanie wskaźnika na funkcję do innej funkcji</w:t>
          <w:tab/>
          <w:t>5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37_501889405">
        <w:r>
          <w:rPr>
            <w:webHidden/>
            <w:rStyle w:val="Style"/>
          </w:rPr>
          <w:t>2.Laboratorium 2 – biblioteki dynamiczne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2_8635460522">
        <w:r>
          <w:rPr>
            <w:webHidden/>
            <w:rStyle w:val="Style"/>
          </w:rPr>
          <w:t>Zadanie 1. Tworzenie biblioteki dynamicznej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994_8635460522">
        <w:r>
          <w:rPr>
            <w:webHidden/>
            <w:rStyle w:val="Style"/>
          </w:rPr>
          <w:t>Zadanie 2. Wykorzystanie bibliotek dynamicznych – ładowanie/zamykanie podczas wykonywania programu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1491_401993183">
        <w:r>
          <w:rPr>
            <w:webHidden/>
            <w:rStyle w:val="Style"/>
          </w:rPr>
          <w:t>3. Laboratorium 3 – listy wiązane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1493_401993183">
        <w:r>
          <w:rPr>
            <w:webHidden/>
            <w:rStyle w:val="Style"/>
          </w:rPr>
          <w:t>Zadanie 1. Listy wiązane</w:t>
          <w:tab/>
          <w:t>7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Nagwek11"/>
        <w:numPr>
          <w:ilvl w:val="0"/>
          <w:numId w:val="0"/>
        </w:numPr>
        <w:rPr/>
      </w:pPr>
      <w:bookmarkStart w:id="5" w:name="__RefHeading___Toc988_863546052"/>
      <w:bookmarkStart w:id="6" w:name="_Toc476056150"/>
      <w:bookmarkStart w:id="7" w:name="_Toc477429827"/>
      <w:bookmarkEnd w:id="5"/>
      <w:bookmarkEnd w:id="6"/>
      <w:bookmarkEnd w:id="7"/>
      <w:r>
        <w:rPr/>
        <w:t>Przygotowanie do ćwiczeń laboratoryjnych:</w:t>
      </w:r>
    </w:p>
    <w:p>
      <w:pPr>
        <w:pStyle w:val="ListParagraph"/>
        <w:numPr>
          <w:ilvl w:val="0"/>
          <w:numId w:val="2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8" w:name="_Toc477429828"/>
      <w:bookmarkStart w:id="9" w:name="__RefHeading___Toc990_863546052"/>
      <w:bookmarkEnd w:id="9"/>
      <w:r>
        <w:rPr/>
        <w:t>L</w:t>
      </w:r>
      <w:bookmarkEnd w:id="8"/>
      <w:r>
        <w:rPr/>
        <w:t>aboratorium 1 – wskaźniki do funkcji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operacji na wskaźnikach i wykorzystania wskaźników do operacji na funkcjach</w:t>
      </w:r>
    </w:p>
    <w:p>
      <w:pPr>
        <w:pStyle w:val="Nagwek21"/>
        <w:rPr/>
      </w:pPr>
      <w:bookmarkStart w:id="10" w:name="_Toc477429832"/>
      <w:bookmarkStart w:id="11" w:name="__RefHeading___Toc992_863546052"/>
      <w:bookmarkStart w:id="12" w:name="_Toc476056155"/>
      <w:bookmarkEnd w:id="11"/>
      <w:bookmarkEnd w:id="12"/>
      <w:r>
        <w:rPr/>
        <w:t>Zadanie 1</w:t>
      </w:r>
      <w:bookmarkEnd w:id="10"/>
      <w:r>
        <w:rPr/>
        <w:t>. Wykorzystanie wskaźników</w:t>
      </w:r>
    </w:p>
    <w:p>
      <w:pPr>
        <w:pStyle w:val="Normal"/>
        <w:rPr/>
      </w:pPr>
      <w:r>
        <w:rPr/>
        <w:t>Zadanie ma na celu utrwalenie sposobu użycia zmiennych wskaźnikowych.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Zadeklarować zmienne typu </w:t>
      </w:r>
      <w:r>
        <w:rPr>
          <w:i/>
        </w:rPr>
        <w:t>int, char, unsigned char</w:t>
      </w:r>
      <w:r>
        <w:rPr/>
        <w:t>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Zadeklarować zmienne wskaźnikowe, które będą przetrzymywały adresy do wcześniej zadeklarowanych zmiennych.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Przypisać dowolne wartości zadeklarowanym zmiennym (nie dotyczy zmiennych wskaźnikowych).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Przypisać adresy odpowiednich zmiennych typu </w:t>
      </w:r>
      <w:r>
        <w:rPr>
          <w:i/>
        </w:rPr>
        <w:t>int, char, unsigned char</w:t>
      </w:r>
      <w:r>
        <w:rPr/>
        <w:t xml:space="preserve"> zmiennym wskaźnikowym.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Wyświetlić zarezerwowany rozmiar pamięci dla zmiennych typu </w:t>
      </w:r>
      <w:r>
        <w:rPr>
          <w:i/>
        </w:rPr>
        <w:t xml:space="preserve">int, char, unsigned char </w:t>
      </w:r>
      <w:r>
        <w:rPr/>
        <w:t>i zmiennych wskaźnikowych a także wartość tych zmiennych.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Przypisać poszczególnym zmiennym wartość przez ich wskaźnik.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 xml:space="preserve">Ponownie wyświetlić rozmiar i wartość zmiennych typu </w:t>
      </w:r>
      <w:r>
        <w:rPr>
          <w:i/>
        </w:rPr>
        <w:t>int, char, unsigned char</w:t>
      </w:r>
      <w:r>
        <w:rPr/>
        <w:t xml:space="preserve"> i zmiennych wskaźnikowych.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W komentarzach (/**/) w kilku zdaniach zapisać wnioski z zadania</w:t>
      </w:r>
    </w:p>
    <w:p>
      <w:pPr>
        <w:pStyle w:val="Nagwek21"/>
        <w:rPr/>
      </w:pPr>
      <w:bookmarkStart w:id="13" w:name="_Toc477429833"/>
      <w:bookmarkStart w:id="14" w:name="__RefHeading___Toc994_863546052"/>
      <w:bookmarkEnd w:id="14"/>
      <w:r>
        <w:rPr/>
        <w:t xml:space="preserve">Zadanie 2. </w:t>
      </w:r>
      <w:bookmarkEnd w:id="13"/>
      <w:r>
        <w:rPr/>
        <w:t>Wykorzystanie wskaźników na funkcje</w:t>
      </w:r>
    </w:p>
    <w:p>
      <w:pPr>
        <w:pStyle w:val="Normal"/>
        <w:rPr/>
      </w:pPr>
      <w:r>
        <w:rPr/>
        <w:t>Celem zadania jest utrwalenie zasad tworzenia wskaźników na funkcje i ich wykorzystania.</w:t>
      </w:r>
    </w:p>
    <w:p>
      <w:pPr>
        <w:pStyle w:val="ListParagraph"/>
        <w:numPr>
          <w:ilvl w:val="0"/>
          <w:numId w:val="6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6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s</w:t>
      </w:r>
      <w:r>
        <w:rPr>
          <w:i/>
        </w:rPr>
        <w:t>uma()</w:t>
      </w:r>
      <w:r>
        <w:rPr/>
        <w:t>, która będzie wymagała dwóch argumentów o wartościach całkowitych i będzie wyliczała i zwracała ich sumę.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 xml:space="preserve">) zadeklarować i zdefiniować funkcję </w:t>
      </w:r>
      <w:r>
        <w:rPr>
          <w:i/>
          <w:iCs/>
        </w:rPr>
        <w:t>iloraz</w:t>
      </w:r>
      <w:r>
        <w:rPr>
          <w:i/>
        </w:rPr>
        <w:t>()</w:t>
      </w:r>
      <w:r>
        <w:rPr/>
        <w:t>, która będzie wymagała dwóch argumentów o wartościach całkowitych i będzie wyliczała i zwracała ich iloraz.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Zadeklarować wskaźnik na funkcję tak, aby mógł wskazywać zarówno na funkcję suma jak i na funkcję iloraz.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Przypisać wskaźnikowi na funkcję adres funkcji suma().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Za pomocą zadeklarowanego wskaźnika wywołać funkcję suma() i wyświetlić zwrócony wynik.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Przypisać wskaźnikowi na funkcję adres funkcji iloraz().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Za pomocą zadeklarowanego wskaźnika wywołać funkcje iloraz() i wyświetlić zwrócony wynik.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6"/>
        </w:numPr>
        <w:ind w:left="540" w:hanging="360"/>
        <w:jc w:val="both"/>
        <w:rPr/>
      </w:pPr>
      <w:r>
        <w:rPr/>
        <w:t>W komentarzach (/**/) w kilku zdaniach zapisać wnioski z zadania</w:t>
      </w:r>
    </w:p>
    <w:p>
      <w:pPr>
        <w:pStyle w:val="ListParagraph"/>
        <w:numPr>
          <w:ilvl w:val="0"/>
          <w:numId w:val="0"/>
        </w:numPr>
        <w:ind w:left="1467" w:hanging="0"/>
        <w:jc w:val="both"/>
        <w:rPr/>
      </w:pPr>
      <w:r>
        <w:rPr/>
      </w:r>
    </w:p>
    <w:p>
      <w:pPr>
        <w:pStyle w:val="Nagwek21"/>
        <w:rPr/>
      </w:pPr>
      <w:bookmarkStart w:id="15" w:name="_Toc477429834"/>
      <w:bookmarkStart w:id="16" w:name="__RefHeading___Toc996_863546052"/>
      <w:bookmarkEnd w:id="16"/>
      <w:r>
        <w:rPr/>
        <w:t xml:space="preserve">Zadanie 3. </w:t>
      </w:r>
      <w:bookmarkEnd w:id="15"/>
      <w:r>
        <w:rPr/>
        <w:t>Przekazanie wskaźnika na funkcję do innej funkcji</w:t>
      </w:r>
    </w:p>
    <w:p>
      <w:pPr>
        <w:pStyle w:val="ListParagraph"/>
        <w:ind w:left="720" w:hanging="0"/>
        <w:jc w:val="both"/>
        <w:rPr/>
      </w:pPr>
      <w:r>
        <w:rPr/>
        <w:t>Zadanie ma na celu pokazanie sposobu wykorzystania wskaźnika do funkcji w innych funkcjach.</w:t>
      </w:r>
    </w:p>
    <w:p>
      <w:pPr>
        <w:pStyle w:val="ListParagraph"/>
        <w:ind w:left="1287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Do kodu programu z zadania 2, zadeklarować funkcję, która przyjmie jako argumenty dwie liczby całkowite oraz wskaźnik do funkcji o sygnaturze pasującej do funkcji suma i iloraz.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Zaimplementować działanie zadeklarowanej funkcji tak, aby wykonywała funkcję przekazaną poprzez wskaźnik w  argumencie używając przekazanych do niej liczb typu integer.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Wywołać zadeklarowaną funkcję tak, aby wykonała dodawanie i wyświetlić wynik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Wywołać zadeklarowaną funkcję tak, aby wykonała iloraz i wyświetlić wynik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Spróbować wywołać funkcję podając w miejsce wskaźnika wprost raz nazwę suma, raz iloraz, a raz NULL. Czy program się kompiluje i wykonuje i dlaczego?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r>
        <w:rPr/>
        <w:t>Wykonać program w trybie Debug w celu zaobserwowania zmian wartości oraz adresów poszczególnych zmiennych.</w:t>
      </w:r>
    </w:p>
    <w:p>
      <w:pPr>
        <w:pStyle w:val="ListParagraph"/>
        <w:numPr>
          <w:ilvl w:val="0"/>
          <w:numId w:val="5"/>
        </w:numPr>
        <w:ind w:left="540" w:hanging="360"/>
        <w:jc w:val="both"/>
        <w:rPr/>
      </w:pPr>
      <w:bookmarkStart w:id="17" w:name="__DdeLink__235_501889405"/>
      <w:bookmarkEnd w:id="17"/>
      <w:r>
        <w:rPr/>
        <w:t>W komentarzach (/**/) w kilku zdaniach zapisać wnioski z zadania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  <w:r>
        <w:br w:type="page"/>
      </w:r>
    </w:p>
    <w:p>
      <w:pPr>
        <w:pStyle w:val="Nagwek11"/>
        <w:numPr>
          <w:ilvl w:val="0"/>
          <w:numId w:val="3"/>
        </w:numPr>
        <w:ind w:left="0" w:hanging="0"/>
        <w:rPr/>
      </w:pPr>
      <w:bookmarkStart w:id="18" w:name="_Toc4774298282"/>
      <w:bookmarkStart w:id="19" w:name="__RefHeading___Toc237_501889405"/>
      <w:bookmarkEnd w:id="19"/>
      <w:r>
        <w:rPr/>
        <w:t>L</w:t>
      </w:r>
      <w:bookmarkEnd w:id="18"/>
      <w:r>
        <w:rPr/>
        <w:t>aboratorium 2 – biblioteki dynamiczne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tworzenia i wykorzystania bibliotek dynamicznych.</w:t>
      </w:r>
    </w:p>
    <w:p>
      <w:pPr>
        <w:pStyle w:val="Nagwek21"/>
        <w:rPr/>
      </w:pPr>
      <w:bookmarkStart w:id="20" w:name="_Toc47742983221"/>
      <w:bookmarkStart w:id="21" w:name="__RefHeading___Toc992_86354605221"/>
      <w:bookmarkStart w:id="22" w:name="_Toc47605615521"/>
      <w:bookmarkEnd w:id="21"/>
      <w:bookmarkEnd w:id="22"/>
      <w:r>
        <w:rPr/>
        <w:t>Zadanie 1</w:t>
      </w:r>
      <w:bookmarkEnd w:id="20"/>
      <w:r>
        <w:rPr/>
        <w:t>. Tworzenie biblioteki dynamicznej</w:t>
      </w:r>
    </w:p>
    <w:p>
      <w:pPr>
        <w:pStyle w:val="Normal"/>
        <w:rPr/>
      </w:pPr>
      <w:r>
        <w:rPr/>
        <w:t>Zadanie ma na celu utrwalenie sposobu tworzenia bibliotek dynamicznych.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>Utworzyć nowy projekt dla języka C w IDE Eclipse typu "Empty Project" o nazwie biblioteka.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>Wewnątrz utworzonego projektu stworzyć katalog źródłowy o nazwie „src”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 xml:space="preserve">W katalogu „src” stworzyć plik nagłówkowy </w:t>
      </w:r>
      <w:r>
        <w:rPr>
          <w:i/>
          <w:iCs/>
        </w:rPr>
        <w:t xml:space="preserve">bilblioteka.h </w:t>
      </w:r>
      <w:r>
        <w:rPr>
          <w:i w:val="false"/>
          <w:iCs w:val="false"/>
        </w:rPr>
        <w:t xml:space="preserve">i </w:t>
      </w:r>
      <w:r>
        <w:rPr/>
        <w:t xml:space="preserve">źródłowy </w:t>
      </w:r>
      <w:r>
        <w:rPr>
          <w:i/>
          <w:iCs/>
        </w:rPr>
        <w:t>biblioteka.c.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 xml:space="preserve">Zaimplementować funkcje </w:t>
      </w:r>
      <w:r>
        <w:rPr>
          <w:i/>
          <w:iCs/>
        </w:rPr>
        <w:t xml:space="preserve">odejmowanie() </w:t>
      </w:r>
      <w:r>
        <w:rPr>
          <w:i w:val="false"/>
          <w:iCs w:val="false"/>
        </w:rPr>
        <w:t xml:space="preserve">i </w:t>
      </w:r>
      <w:r>
        <w:rPr>
          <w:i/>
          <w:iCs/>
        </w:rPr>
        <w:t>iloczyn()</w:t>
      </w:r>
      <w:r>
        <w:rPr>
          <w:i w:val="false"/>
          <w:iCs w:val="false"/>
        </w:rPr>
        <w:t xml:space="preserve"> realizujące odpowiednie operacje matematyczne, przyjmujące dwa argumenty typu całkowietego i zwracające wynik.</w:t>
      </w:r>
    </w:p>
    <w:p>
      <w:pPr>
        <w:pStyle w:val="ListParagraph"/>
        <w:numPr>
          <w:ilvl w:val="0"/>
          <w:numId w:val="7"/>
        </w:numPr>
        <w:ind w:left="567" w:hanging="360"/>
        <w:jc w:val="both"/>
        <w:rPr/>
      </w:pPr>
      <w:r>
        <w:rPr/>
        <w:t>Wykorzystując terminal (konsolę) na podstawie utworzonych plików stworzyć bibliotekę dynamiczną.</w:t>
      </w:r>
    </w:p>
    <w:p>
      <w:pPr>
        <w:pStyle w:val="Nagwek21"/>
        <w:rPr/>
      </w:pPr>
      <w:bookmarkStart w:id="23" w:name="_Toc47742983321"/>
      <w:bookmarkStart w:id="24" w:name="__RefHeading___Toc994_86354605221"/>
      <w:bookmarkEnd w:id="24"/>
      <w:r>
        <w:rPr/>
        <w:t xml:space="preserve">Zadanie 2. </w:t>
      </w:r>
      <w:bookmarkEnd w:id="23"/>
      <w:r>
        <w:rPr/>
        <w:t>Wykorzystanie bibliotek dynamicznych – ładowanie/zamykanie podczas wykonywania programu</w:t>
      </w:r>
    </w:p>
    <w:p>
      <w:pPr>
        <w:pStyle w:val="Normal"/>
        <w:rPr/>
      </w:pPr>
      <w:r>
        <w:rPr/>
        <w:t>Celem zadania jest utrwalenie zasad wykorzystania bibliotek dynamicznych.</w:t>
      </w:r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r>
        <w:rPr/>
        <w:t>W pliku z funkcją główną (</w:t>
      </w:r>
      <w:r>
        <w:rPr>
          <w:i/>
        </w:rPr>
        <w:t>main()</w:t>
      </w:r>
      <w:r>
        <w:rPr/>
        <w:t>) załadować bibliotekę utworzoną w zadaniu 1.</w:t>
      </w:r>
    </w:p>
    <w:p>
      <w:pPr>
        <w:pStyle w:val="ListParagraph"/>
        <w:numPr>
          <w:ilvl w:val="0"/>
          <w:numId w:val="8"/>
        </w:numPr>
        <w:ind w:left="567" w:hanging="360"/>
        <w:jc w:val="both"/>
        <w:rPr/>
      </w:pPr>
      <w:r>
        <w:rPr/>
        <w:t>Sprawdzić czy udało się załadowac bibliotekę. W przypadku błędu wyświetlić odpowiedni komunikat.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 xml:space="preserve">Pobrać wskaźnik na funkcję </w:t>
      </w:r>
      <w:r>
        <w:rPr>
          <w:i/>
          <w:iCs/>
        </w:rPr>
        <w:t>odejmowanie()</w:t>
      </w:r>
      <w:r>
        <w:rPr>
          <w:i w:val="false"/>
          <w:iCs w:val="false"/>
        </w:rPr>
        <w:t xml:space="preserve"> i za jego pomocą wykonać funkcję oraz wyświetlić otrzymany wynik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76" w:before="0" w:after="200"/>
        <w:ind w:left="540" w:right="0" w:hanging="360"/>
        <w:contextualSpacing/>
        <w:jc w:val="both"/>
        <w:rPr/>
      </w:pPr>
      <w:r>
        <w:rPr/>
        <w:t xml:space="preserve">Pobrać wskaźnik na funkcję </w:t>
      </w:r>
      <w:r>
        <w:rPr>
          <w:i/>
          <w:iCs/>
        </w:rPr>
        <w:t>iloczyn()</w:t>
      </w:r>
      <w:r>
        <w:rPr>
          <w:i w:val="false"/>
          <w:iCs w:val="false"/>
        </w:rPr>
        <w:t xml:space="preserve"> i za jego pomocą wykonać funkcję oraz wyświetlić otrzymany wynik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>Zamknąć używaną bibliotekę.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>Sprawdzic czy biblioteka została zamknięta poprawnie. W przypadku błędu wyświetlić odpowiedni komunikat.</w:t>
      </w:r>
    </w:p>
    <w:p>
      <w:pPr>
        <w:pStyle w:val="ListParagraph"/>
        <w:numPr>
          <w:ilvl w:val="0"/>
          <w:numId w:val="8"/>
        </w:numPr>
        <w:ind w:left="540" w:hanging="360"/>
        <w:jc w:val="both"/>
        <w:rPr/>
      </w:pPr>
      <w:r>
        <w:rPr/>
        <w:t>Powtórzyć punkty od 2 do 7 wykorzystując drugi typ ładowania.</w:t>
      </w:r>
    </w:p>
    <w:p>
      <w:pPr>
        <w:pStyle w:val="ListParagraph"/>
        <w:ind w:firstLine="567"/>
        <w:jc w:val="both"/>
        <w:rPr/>
      </w:pPr>
      <w:r>
        <w:rPr/>
        <w:t>W komentarzach (/**/) w kilku zdaniach zapisać wnioski z zadania, uwzględniając czym różnią się obydwa tryby ładowania.</w:t>
      </w:r>
      <w:r>
        <w:br w:type="page"/>
      </w:r>
    </w:p>
    <w:p>
      <w:pPr>
        <w:pStyle w:val="Nagwek21"/>
        <w:rPr/>
      </w:pPr>
      <w:r>
        <w:rPr/>
        <w:t>3.</w:t>
        <w:tab/>
      </w:r>
      <w:bookmarkStart w:id="25" w:name="__RefHeading___Toc1491_401993183"/>
      <w:bookmarkEnd w:id="25"/>
      <w:r>
        <w:rPr/>
        <w:t>Laboratorium 3 – listy wiązane</w:t>
      </w:r>
    </w:p>
    <w:p>
      <w:pPr>
        <w:pStyle w:val="Normal"/>
        <w:ind w:firstLine="567"/>
        <w:jc w:val="both"/>
        <w:rPr/>
      </w:pPr>
      <w:r>
        <w:rPr/>
        <w:t>Celem ćwiczenia jest odświeżenie i utrwalenie wiedzy i umiejętności w zakresie tworzenia i wykorzystania list wiązanych.</w:t>
      </w:r>
    </w:p>
    <w:p>
      <w:pPr>
        <w:pStyle w:val="Nagwek21"/>
        <w:rPr/>
      </w:pPr>
      <w:bookmarkStart w:id="26" w:name="__RefHeading___Toc1493_401993183"/>
      <w:bookmarkStart w:id="27" w:name="_Toc477429839"/>
      <w:bookmarkEnd w:id="26"/>
      <w:bookmarkEnd w:id="27"/>
      <w:r>
        <w:rPr/>
        <w:t>Zadanie 1. Listy wiązane</w:t>
      </w:r>
    </w:p>
    <w:p>
      <w:pPr>
        <w:pStyle w:val="Normal"/>
        <w:rPr/>
      </w:pPr>
      <w:r>
        <w:rPr/>
        <w:t>Celem zadania jest wykorzystanie list wiązanych w języku C. Należy napisać program, który będzie buforował nieznaną liczbę par wartości całkowitej i rzeczywistej.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 xml:space="preserve">W pliku nagłówkowym przygotować strukturę, która będzie wykorzystana do przechowywania elementów bufora w </w:t>
      </w:r>
      <w:r>
        <w:rPr/>
        <w:t xml:space="preserve">dwukierunkowej </w:t>
      </w:r>
      <w:r>
        <w:rPr/>
        <w:t>liście wiązanej.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Zadeklarować zmienne pozwalające na powiązanie elementów listy, czyli dla: dowiązania nowego elementu, wskazania poprzedniego elementu i wskazania pierwszego elementu (punktu zakotwiczenia).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Przygotować i przypisać wartości dla zmiennych pierwszego elementu na liście.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Dodać do listy elementy, tak aby zawierała 10 par wartości.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Wyświetlić zawartość poszczególnych elementów listy.</w:t>
      </w:r>
    </w:p>
    <w:p>
      <w:pPr>
        <w:pStyle w:val="ListParagraph"/>
        <w:numPr>
          <w:ilvl w:val="0"/>
          <w:numId w:val="9"/>
        </w:numPr>
        <w:ind w:left="567" w:hanging="360"/>
        <w:jc w:val="both"/>
        <w:rPr/>
      </w:pPr>
      <w:r>
        <w:rPr/>
        <w:t>Usunąć piąty i siódmy element z listy (pamiętać o zapewnieniu spójności listy).</w:t>
      </w:r>
    </w:p>
    <w:p>
      <w:pPr>
        <w:pStyle w:val="ListParagraph"/>
        <w:numPr>
          <w:ilvl w:val="0"/>
          <w:numId w:val="9"/>
        </w:numPr>
        <w:spacing w:before="0" w:after="200"/>
        <w:ind w:left="567" w:hanging="360"/>
        <w:contextualSpacing/>
        <w:jc w:val="both"/>
        <w:rPr/>
      </w:pPr>
      <w:r>
        <w:rPr/>
        <w:t>Wyświetlić zawartość poszczególnych elementów listy.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41392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>
    <w:name w:val="Heading 2"/>
    <w:basedOn w:val="Heading1"/>
    <w:qFormat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Nagwek1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Nagwek21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 w:customStyle="1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Nagwek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Stopka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uiPriority w:val="99"/>
    <w:semiHidden/>
    <w:qFormat/>
    <w:rsid w:val="008d72cd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Nagwek11" w:customStyle="1">
    <w:name w:val="Nagłówek 11"/>
    <w:basedOn w:val="Normal"/>
    <w:link w:val="Nagwek1Znak"/>
    <w:uiPriority w:val="9"/>
    <w:qFormat/>
    <w:rsid w:val="00cd65b6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Nagwek21" w:customStyle="1">
    <w:name w:val="Nagłówek 21"/>
    <w:basedOn w:val="Nagwek11"/>
    <w:link w:val="Nagwek2Znak"/>
    <w:uiPriority w:val="9"/>
    <w:unhideWhenUsed/>
    <w:qFormat/>
    <w:rsid w:val="00233984"/>
    <w:pPr>
      <w:spacing w:before="200" w:after="0"/>
      <w:outlineLvl w:val="1"/>
    </w:pPr>
    <w:rPr>
      <w:bCs w:val="false"/>
      <w:szCs w:val="26"/>
    </w:rPr>
  </w:style>
  <w:style w:type="paragraph" w:styleId="Legenda1" w:customStyle="1">
    <w:name w:val="Legenda1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link w:val="Nagwek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1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Spistreci31" w:customStyle="1">
    <w:name w:val="Spis treści 31"/>
    <w:basedOn w:val="Normal"/>
    <w:autoRedefine/>
    <w:uiPriority w:val="39"/>
    <w:unhideWhenUsed/>
    <w:qFormat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Spistreci41" w:customStyle="1">
    <w:name w:val="Spis treści 41"/>
    <w:basedOn w:val="Normal"/>
    <w:autoRedefine/>
    <w:uiPriority w:val="39"/>
    <w:unhideWhenUsed/>
    <w:qFormat/>
    <w:rsid w:val="00cf2a98"/>
    <w:pPr>
      <w:spacing w:before="0" w:after="0"/>
      <w:ind w:left="660" w:hanging="0"/>
    </w:pPr>
    <w:rPr>
      <w:sz w:val="18"/>
      <w:szCs w:val="18"/>
    </w:rPr>
  </w:style>
  <w:style w:type="paragraph" w:styleId="Spistreci51" w:customStyle="1">
    <w:name w:val="Spis treści 51"/>
    <w:basedOn w:val="Normal"/>
    <w:autoRedefine/>
    <w:uiPriority w:val="39"/>
    <w:unhideWhenUsed/>
    <w:qFormat/>
    <w:rsid w:val="00cf2a98"/>
    <w:pPr>
      <w:spacing w:before="0" w:after="0"/>
      <w:ind w:left="880" w:hanging="0"/>
    </w:pPr>
    <w:rPr>
      <w:sz w:val="18"/>
      <w:szCs w:val="18"/>
    </w:rPr>
  </w:style>
  <w:style w:type="paragraph" w:styleId="Spistreci61" w:customStyle="1">
    <w:name w:val="Spis treści 61"/>
    <w:basedOn w:val="Normal"/>
    <w:autoRedefine/>
    <w:uiPriority w:val="39"/>
    <w:unhideWhenUsed/>
    <w:qFormat/>
    <w:rsid w:val="00cf2a98"/>
    <w:pPr>
      <w:spacing w:before="0" w:after="0"/>
      <w:ind w:left="1100" w:hanging="0"/>
    </w:pPr>
    <w:rPr>
      <w:sz w:val="18"/>
      <w:szCs w:val="18"/>
    </w:rPr>
  </w:style>
  <w:style w:type="paragraph" w:styleId="Spistreci71" w:customStyle="1">
    <w:name w:val="Spis treści 71"/>
    <w:basedOn w:val="Normal"/>
    <w:autoRedefine/>
    <w:uiPriority w:val="39"/>
    <w:unhideWhenUsed/>
    <w:qFormat/>
    <w:rsid w:val="00cf2a98"/>
    <w:pPr>
      <w:spacing w:before="0" w:after="0"/>
      <w:ind w:left="1320" w:hanging="0"/>
    </w:pPr>
    <w:rPr>
      <w:sz w:val="18"/>
      <w:szCs w:val="18"/>
    </w:rPr>
  </w:style>
  <w:style w:type="paragraph" w:styleId="Spistreci81" w:customStyle="1">
    <w:name w:val="Spis treści 81"/>
    <w:basedOn w:val="Normal"/>
    <w:autoRedefine/>
    <w:uiPriority w:val="39"/>
    <w:unhideWhenUsed/>
    <w:qFormat/>
    <w:rsid w:val="00cf2a98"/>
    <w:pPr>
      <w:spacing w:before="0" w:after="0"/>
      <w:ind w:left="1540" w:hanging="0"/>
    </w:pPr>
    <w:rPr>
      <w:sz w:val="18"/>
      <w:szCs w:val="18"/>
    </w:rPr>
  </w:style>
  <w:style w:type="paragraph" w:styleId="Spistreci91" w:customStyle="1">
    <w:name w:val="Spis treści 91"/>
    <w:basedOn w:val="Normal"/>
    <w:autoRedefine/>
    <w:uiPriority w:val="39"/>
    <w:unhideWhenUsed/>
    <w:qFormat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95D68-F5BA-421C-9DF0-AADA8253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LibreOffice/5.1.6.2$Linux_X86_64 LibreOffice_project/10m0$Build-2</Application>
  <Pages>7</Pages>
  <Words>994</Words>
  <Characters>6227</Characters>
  <CharactersWithSpaces>7083</CharactersWithSpaces>
  <Paragraphs>95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2017-10-04T07:11:00Z</dcterms:created>
  <dc:creator>Krzysztof</dc:creator>
  <dc:description/>
  <dc:language>en-US</dc:language>
  <cp:lastModifiedBy/>
  <dcterms:modified xsi:type="dcterms:W3CDTF">2017-10-06T09:20:27Z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